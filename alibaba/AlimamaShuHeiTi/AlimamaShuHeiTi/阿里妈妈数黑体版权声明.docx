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/>
      <w:r>
        <w:rPr>
          <w:rFonts w:hint="eastAsia"/>
        </w:rPr>
        <w:t xml:space="preserve">阿里妈妈数黑体1</w:t>
      </w:r>
      <w:r>
        <w:t xml:space="preserve">.0</w:t>
      </w:r>
      <w:r>
        <w:rPr>
          <w:rFonts w:hint="eastAsia"/>
        </w:rPr>
        <w:t xml:space="preserve">版</w:t>
      </w:r>
      <w:r>
        <w:t xml:space="preserve">法律声明</w:t>
      </w:r>
    </w:p>
    <w:p>
      <w:r/>
    </w:p>
    <w:p>
      <w:pPr/>
      <w:r>
        <w:t xml:space="preserve">1. 阿里妈妈数黑体</w:t>
      </w:r>
      <w:r>
        <w:rPr>
          <w:rFonts w:hint="eastAsia"/>
        </w:rPr>
        <w:t xml:space="preserve">字体</w:t>
      </w:r>
      <w:r>
        <w:t xml:space="preserve">及包含该字体的字库软件，合称“阿里妈妈数黑体”。</w:t>
      </w:r>
    </w:p>
    <w:p>
      <w:r/>
    </w:p>
    <w:p>
      <w:pPr/>
      <w:r>
        <w:t xml:space="preserve">2. 阿里妈妈数黑体的知识产权和相关权益归属于</w:t>
      </w:r>
      <w:r>
        <w:rPr>
          <w:rFonts w:hint="eastAsia"/>
        </w:rPr>
        <w:t xml:space="preserve">淘宝（中国）软件有限公司</w:t>
      </w:r>
      <w:r>
        <w:t xml:space="preserve">（以下简称“阿里</w:t>
      </w:r>
      <w:ins w:id="l5kmwc41pi5ns0cfyc" w:author="金高平" w:date="2022-07-14T06:12:21Z">
        <w:r>
          <w:t xml:space="preserve">妈妈</w:t>
        </w:r>
      </w:ins>
      <w:r/>
      <w:del w:id="l5kmwd10ae1jmadj3u" w:author="金高平" w:date="2022-07-14T06:12:22Z">
        <w:r>
          <w:delText>巴巴</w:delText>
        </w:r>
      </w:del>
      <w:r>
        <w:t xml:space="preserve">”），受《中华人民共和国著作权法》及其他适用法律法规、国际公约、条约的保护。</w:t>
      </w:r>
    </w:p>
    <w:p>
      <w:r/>
    </w:p>
    <w:p>
      <w:pPr/>
      <w:r>
        <w:t xml:space="preserve">3. 阿里</w:t>
      </w:r>
      <w:ins w:id="l5kmwc41pi5ns0cfyc" w:author="金高平" w:date="2022-07-14T06:12:21Z">
        <w:r>
          <w:t xml:space="preserve">妈妈</w:t>
        </w:r>
      </w:ins>
      <w:r/>
      <w:del w:id="l5kmwyjikb91d9mwefh" w:author="金高平" w:date="2022-07-14T06:12:50Z">
        <w:r>
          <w:delText>巴巴</w:delText>
        </w:r>
      </w:del>
      <w:r>
        <w:t xml:space="preserve">授权个人、企业等用户在遵守本声明相关条款的前提下，可以下载、安装和使用上述阿里</w:t>
      </w:r>
      <w:ins w:id="l5kmwc41pi5ns0cfyc" w:author="金高平" w:date="2022-07-14T06:12:21Z">
        <w:r>
          <w:t xml:space="preserve">妈妈</w:t>
        </w:r>
      </w:ins>
      <w:r/>
      <w:del w:id="l5kmx584o6qwrxrdif" w:author="金高平" w:date="2022-07-14T06:12:59Z">
        <w:r>
          <w:delText>巴巴</w:delText>
        </w:r>
      </w:del>
      <w:r>
        <w:t xml:space="preserve">字体，该授权是免费的普通许可，用户可基于合法目的用于商业用途或非商业用途，但不得以任何违反</w:t>
      </w:r>
      <w:r>
        <w:rPr>
          <w:rFonts w:hint="eastAsia"/>
        </w:rPr>
        <w:t xml:space="preserve">本声明第4条及</w:t>
      </w:r>
      <w:r>
        <w:t xml:space="preserve">法律法规、政策、规章或公序良俗的方式使用。</w:t>
      </w:r>
    </w:p>
    <w:p>
      <w:r/>
    </w:p>
    <w:p>
      <w:pPr/>
      <w:r>
        <w:t xml:space="preserve">4. 除本法律声明中明确授权之外，阿里</w:t>
      </w:r>
      <w:ins w:id="l5kmwc41pi5ns0cfyc" w:author="金高平" w:date="2022-07-14T06:12:21Z">
        <w:r>
          <w:t xml:space="preserve">妈妈</w:t>
        </w:r>
      </w:ins>
      <w:r/>
      <w:del w:id="l5kmx8pxo4d58bkdyl" w:author="金高平" w:date="2022-07-14T06:13:03Z">
        <w:r>
          <w:delText>巴巴</w:delText>
        </w:r>
      </w:del>
      <w:r>
        <w:t xml:space="preserve">未授予用户关于阿里妈妈数黑体的其他权利。未经阿里</w:t>
      </w:r>
      <w:ins w:id="l5kmwc41pi5ns0cfyc" w:author="金高平" w:date="2022-07-14T06:12:21Z">
        <w:r>
          <w:t xml:space="preserve">妈妈</w:t>
        </w:r>
      </w:ins>
      <w:r/>
      <w:del w:id="l5kmxbt86hu8str7w0k" w:author="金高平" w:date="2022-07-14T06:13:07Z">
        <w:r>
          <w:delText>巴巴</w:delText>
        </w:r>
      </w:del>
      <w:r>
        <w:t xml:space="preserve">授权，任何人不得：1）</w:t>
      </w:r>
      <w:del w:id="l5kmxvrow2to0p0guq" w:author="金高平" w:date="2022-07-14T06:13:33Z">
        <w:r>
          <w:delText>上传、发布、转载阿里妈妈数黑体文件；2）</w:delText>
        </w:r>
      </w:del>
      <w:r>
        <w:t xml:space="preserve">对阿里妈妈数黑体进行仿制、转换、翻译、反编译、反向工程、拆分、破解或以其他方式试图从该字库软件获取源代码；</w:t>
      </w:r>
      <w:ins w:id="l5kmy2ug84h1y9xs0if" w:author="金高平" w:date="2022-07-14T06:13:42Z">
        <w:r>
          <w:t xml:space="preserve">2</w:t>
        </w:r>
      </w:ins>
      <w:r/>
      <w:del w:id="l5kmy2ufb6ygloxzvc" w:author="金高平" w:date="2022-07-14T06:13:42Z">
        <w:r>
          <w:delText>3</w:delText>
        </w:r>
      </w:del>
      <w:r>
        <w:t xml:space="preserve">）删除、覆盖或修改阿里妈妈数黑体法律声明的全部或部分内容；</w:t>
      </w:r>
      <w:ins w:id="l5kmy68npj2nq09u949" w:author="金高平" w:date="2022-07-14T06:13:47Z">
        <w:r>
          <w:t xml:space="preserve">3</w:t>
        </w:r>
      </w:ins>
      <w:r/>
      <w:del w:id="l5kmy68mqizyb8z3dfp" w:author="金高平" w:date="2022-07-14T06:13:47Z">
        <w:r>
          <w:delText>4</w:delText>
        </w:r>
      </w:del>
      <w:r>
        <w:t xml:space="preserve">）将阿里妈妈数黑体</w:t>
      </w:r>
      <w:r>
        <w:rPr>
          <w:rFonts w:hint="eastAsia"/>
        </w:rPr>
        <w:t xml:space="preserve">进行单独定价</w:t>
      </w:r>
      <w:r>
        <w:t xml:space="preserve">出售、出租、出借、转让</w:t>
      </w:r>
      <w:r>
        <w:rPr>
          <w:rFonts w:hint="eastAsia"/>
        </w:rPr>
        <w:t xml:space="preserve">、转授权、</w:t>
      </w:r>
      <w:r>
        <w:t xml:space="preserve">或采取其他未经阿里</w:t>
      </w:r>
      <w:ins w:id="l5kmwc41pi5ns0cfyc" w:author="金高平" w:date="2022-07-14T06:12:21Z">
        <w:r>
          <w:t xml:space="preserve">妈妈</w:t>
        </w:r>
      </w:ins>
      <w:r/>
      <w:del w:id="l5kmynwnnu6qk44rfqs" w:author="金高平" w:date="2022-07-14T06:14:10Z">
        <w:r>
          <w:delText>巴巴</w:delText>
        </w:r>
      </w:del>
      <w:r>
        <w:t xml:space="preserve">授权的行为</w:t>
      </w:r>
      <w:r>
        <w:rPr>
          <w:rFonts w:hint="eastAsia"/>
        </w:rPr>
        <w:t xml:space="preserve">；</w:t>
      </w:r>
      <w:ins w:id="l5kmyth2yiy887lcjgn" w:author="金高平" w:date="2022-07-14T06:14:17Z">
        <w:r>
          <w:t xml:space="preserve">4</w:t>
        </w:r>
      </w:ins>
      <w:r/>
      <w:del w:id="l5kmyth11eh0qmetusu" w:author="金高平" w:date="2022-07-14T06:14:17Z">
        <w:r>
          <w:delText>5</w:delText>
        </w:r>
      </w:del>
      <w:r>
        <w:t xml:space="preserve">)</w:t>
      </w:r>
      <w:r>
        <w:rPr>
          <w:rFonts w:hint="eastAsia"/>
        </w:rPr>
        <w:t xml:space="preserve"> 发布任何使外界误认其与阿里</w:t>
      </w:r>
      <w:ins w:id="l5kmwc41pi5ns0cfyc" w:author="金高平" w:date="2022-07-14T06:12:21Z">
        <w:r>
          <w:t xml:space="preserve">妈妈</w:t>
        </w:r>
      </w:ins>
      <w:r/>
      <w:del w:id="l5kmz0navfjuqg9eus9" w:author="金高平" w:date="2022-07-14T06:14:26Z">
        <w:r>
          <w:rPr>
            <w:rFonts w:hint="eastAsia"/>
          </w:rPr>
          <w:delText>巴巴</w:delText>
        </w:r>
      </w:del>
      <w:r>
        <w:rPr>
          <w:rFonts w:hint="eastAsia"/>
        </w:rPr>
        <w:t xml:space="preserve">或其关联公司存在合作、赞助或背书等商业关联的不实信息</w:t>
      </w:r>
      <w:r>
        <w:t xml:space="preserve">。</w:t>
      </w:r>
    </w:p>
    <w:p>
      <w:r/>
    </w:p>
    <w:p>
      <w:pPr/>
      <w:r>
        <w:t xml:space="preserve">5. 阿里</w:t>
      </w:r>
      <w:ins w:id="l5kmwc41pi5ns0cfyc" w:author="金高平" w:date="2022-07-14T06:12:21Z">
        <w:r>
          <w:t xml:space="preserve">妈妈</w:t>
        </w:r>
      </w:ins>
      <w:r/>
      <w:del w:id="l5kmz4ti7vajvz6qswp" w:author="金高平" w:date="2022-07-14T06:14:31Z">
        <w:r>
          <w:delText>巴巴</w:delText>
        </w:r>
      </w:del>
      <w:r>
        <w:t xml:space="preserve">授予用户的上述授权不附带任何明示或暗示的保证，不对任何人因从非阿里妈妈官方渠道或指定渠道下载、安装或使用阿里妈妈数黑体而引发的任何直接或间接损失承担责任。</w:t>
      </w:r>
    </w:p>
    <w:p>
      <w:r/>
    </w:p>
    <w:p>
      <w:pPr/>
      <w:r>
        <w:t xml:space="preserve">6. 本声明的解释、履行与争议解决适用中华人民共和国的法律。用户与阿里</w:t>
      </w:r>
      <w:ins w:id="l5kmwc41pi5ns0cfyc" w:author="金高平" w:date="2022-07-14T06:12:21Z">
        <w:r>
          <w:t xml:space="preserve">妈妈</w:t>
        </w:r>
      </w:ins>
      <w:r/>
      <w:del w:id="l5kmzfe6v88kyz3bawq" w:author="金高平" w:date="2022-07-14T06:14:45Z">
        <w:r>
          <w:delText>巴巴</w:delText>
        </w:r>
      </w:del>
      <w:r>
        <w:t xml:space="preserve">就阿里妈妈数黑体的使用若发生争议，双方应友好协商，若协商不成，任一方有权向浙江省杭州市有管辖权的人民法院提起诉讼。</w:t>
      </w:r>
    </w:p>
    <w:sectPr>
      <w:pgSz w:w="11905.95" w:h="16837.95" w:orient="landscape"/>
      <w:pgMar w:top="1440" w:right="1800" w:bottom="1440" w:left="1800" w:header="850.95" w:footer="991.95" w:gutter="0"/>
      <w:docGrid w:linePitch="312" w:type="lines"/>
      <w:type w:val="nextPage"/>
    </w:sectPr>
  </w:body>
</w:document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1" w:styleId="a">
    <w:name w:val="Normal"/>
    <w:tcPr/>
    <w:pPr>
      <w:widowControl w:val="0"/>
    </w:pPr>
  </w:style>
  <w:style w:type="character" w:default="1" w:styleId="a0">
    <w:name w:val="Default Paragraph Font"/>
    <w:tcPr/>
  </w:style>
  <w:style w:type="table" w:default="1" w:styleId="a1">
    <w:name w:val="Normal Table"/>
    <w:tblPr>
      <w:tblStyle w:val="TableGrid"/>
      <w:tblW w:w="0" w:type="auto"/>
      <w:tblInd w:w="0" w:type="dxa"/>
      <w:tblCellMar>
        <w:top w:w="0" w:type="dxa"/>
        <w:bottom w:w="0" w:type="dxa"/>
        <w:left w:w="108" w:type="dxa"/>
        <w:right w:w="108" w:type="dxa"/>
      </w:tblCellMar>
    </w:tblPr>
    <w:tcPr/>
  </w:style>
  <w:style w:type="numbering" w:default="1" w:styleId="a2">
    <w:name w:val="No List"/>
    <w:tc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